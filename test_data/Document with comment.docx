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7DF4B" w14:textId="52F0E54D" w:rsidR="003A2DC8" w:rsidRDefault="00763E51" w:rsidP="00763E51">
      <w:pPr>
        <w:pStyle w:val="Title"/>
        <w:rPr>
          <w:lang w:val="en-US"/>
        </w:rPr>
      </w:pPr>
      <w:r>
        <w:rPr>
          <w:lang w:val="en-US"/>
        </w:rPr>
        <w:t>Document</w:t>
      </w:r>
      <w:r w:rsidR="00D61B6E">
        <w:rPr>
          <w:lang w:val="en-US"/>
        </w:rPr>
        <w:t xml:space="preserve"> Comment</w:t>
      </w:r>
    </w:p>
    <w:p w14:paraId="2513848F" w14:textId="1C800FA2" w:rsidR="00763E51" w:rsidRPr="00763E51" w:rsidRDefault="00D61B6E" w:rsidP="00763E51">
      <w:pPr>
        <w:rPr>
          <w:lang w:val="en-US"/>
        </w:rPr>
      </w:pPr>
      <w:commentRangeStart w:id="0"/>
      <w:ins w:id="1" w:author="Jackson Willingham" w:date="2023-04-21T22:42:00Z">
        <w:r>
          <w:rPr>
            <w:lang w:val="en-US"/>
          </w:rPr>
          <w:t>This is a document with a comment and tracked changes.</w:t>
        </w:r>
        <w:commentRangeEnd w:id="0"/>
        <w:r>
          <w:rPr>
            <w:rStyle w:val="CommentReference"/>
          </w:rPr>
          <w:commentReference w:id="0"/>
        </w:r>
      </w:ins>
    </w:p>
    <w:sectPr w:rsidR="00763E51" w:rsidRPr="00763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ckson Willingham" w:date="2023-04-21T22:42:00Z" w:initials="JW">
    <w:p w14:paraId="321F27D6" w14:textId="0C140F2C" w:rsidR="00D61B6E" w:rsidRPr="00D61B6E" w:rsidRDefault="00D61B6E" w:rsidP="00D61B6E">
      <w:pPr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This is a document with a comment and tracked changes.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1F27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D8FD1" w16cex:dateUtc="2023-04-21T12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1F27D6" w16cid:durableId="27ED8F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ckson Willingham">
    <w15:presenceInfo w15:providerId="Windows Live" w15:userId="38aa9ac7ffb989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51"/>
    <w:rsid w:val="00307779"/>
    <w:rsid w:val="003A2DC8"/>
    <w:rsid w:val="00763E51"/>
    <w:rsid w:val="007A64CB"/>
    <w:rsid w:val="00C0761C"/>
    <w:rsid w:val="00D61B6E"/>
    <w:rsid w:val="00D7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1B81"/>
  <w15:chartTrackingRefBased/>
  <w15:docId w15:val="{D1D492E2-09CC-4E9F-8E8F-43950049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3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D61B6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61B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1B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1B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B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B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Willingham</dc:creator>
  <cp:keywords/>
  <dc:description/>
  <cp:lastModifiedBy>Jackson Willingham</cp:lastModifiedBy>
  <cp:revision>2</cp:revision>
  <dcterms:created xsi:type="dcterms:W3CDTF">2023-04-21T12:42:00Z</dcterms:created>
  <dcterms:modified xsi:type="dcterms:W3CDTF">2023-04-21T12:42:00Z</dcterms:modified>
</cp:coreProperties>
</file>